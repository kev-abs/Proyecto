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7781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8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before="2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before="20" w:lineRule="auto"/>
              <w:ind w:left="120" w:right="20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CU0001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ind w:left="120" w:right="32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  <w:t xml:space="preserve">Buscar productos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Kevyn Abella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ind w:left="120" w:right="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ind w:left="120" w:right="44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  <w:t xml:space="preserve">Paciente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     </w:t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17"/>
              </w:numPr>
              <w:spacing w:after="240" w:before="240" w:lineRule="auto"/>
              <w:ind w:left="820" w:hanging="360"/>
              <w:pPrChange w:author="Manuel Rivera" w:id="0" w:date="2024-11-12T01:04:20Z">
                <w:pPr>
                  <w:numPr>
                    <w:ilvl w:val="0"/>
                    <w:numId w:val="17"/>
                  </w:numPr>
                  <w:spacing w:after="240" w:before="240" w:lineRule="auto"/>
                  <w:ind w:left="820" w:hanging="360"/>
                </w:pPr>
              </w:pPrChange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Para el cliente poder comprar sus productos, antes tienes que hacer el filtro de búsqueda de lo que desea.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Referencias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ind w:left="120" w:right="120" w:firstLine="0"/>
              <w:jc w:val="center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1F">
            <w:pPr>
              <w:ind w:left="100" w:firstLine="0"/>
              <w:rPr>
                <w:rPrChange w:author="Manuel Rivera" w:id="1" w:date="2024-11-12T01:04:55Z">
                  <w:rPr/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6"/>
                <w:szCs w:val="26"/>
                <w:rPrChange w:author="Manuel Rivera" w:id="2" w:date="2024-11-12T01:04:20Z">
                  <w:rPr>
                    <w:sz w:val="26"/>
                    <w:szCs w:val="26"/>
                    <w:u w:val="none"/>
                  </w:rPr>
                </w:rPrChange>
              </w:rPr>
              <w:pPrChange w:author="Manuel Rivera" w:id="0" w:date="2024-11-12T01:04:20Z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20" w:hanging="360"/>
                </w:pPr>
              </w:pPrChange>
            </w:pPr>
            <w:r w:rsidDel="00000000" w:rsidR="00000000" w:rsidRPr="00000000">
              <w:rPr>
                <w:sz w:val="26"/>
                <w:szCs w:val="26"/>
                <w:rtl w:val="0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  <w:t xml:space="preserve">RF02,RF05,RF07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ind w:left="120" w:right="30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  <w:t xml:space="preserve">El cliente debe estar registrado en el sistema.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before="20" w:lineRule="auto"/>
              <w:ind w:left="120" w:right="46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Secuencia Normal: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El paciente accede a la sección de “Productos”.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Selecciona la barra de búsqueda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460" w:hanging="36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Hace el filtro de lo que desea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 </w:t>
            </w:r>
          </w:p>
          <w:tbl>
            <w:tblPr>
              <w:tblStyle w:val="Table2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after="160" w:before="2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02B">
                  <w:pPr>
                    <w:spacing w:after="160" w:before="20" w:lineRule="auto"/>
                    <w:ind w:left="1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Una persona que necesita abastecer su guardarropa se dirige a internet y en su buscador escribe”Tienda K-SHOP”, allí ingresa y al link de la tienda, luego entra a la pagina y ahi busca el apartado que dice “Productos”, al presionar ahí, lo lleva a los productos en el inventario, donde puede filtrarlos para seleccionar el de su preferencia.</w:t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E">
                  <w:pPr>
                    <w:spacing w:after="160" w:lineRule="auto"/>
                    <w:ind w:left="120" w:right="3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El sistema debe permitir la búsqueda, filtro y disponibilidad del producto.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spacing w:after="240" w:before="240" w:lineRule="auto"/>
                    <w:ind w:left="100" w:right="6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2"/>
                    </w:numPr>
                    <w:spacing w:after="240" w:before="240" w:lineRule="auto"/>
                    <w:ind w:left="720" w:right="6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El producto que el cliente busca no está disponible.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Las necesarias por el cliente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4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160" w:lineRule="auto"/>
                    <w:ind w:left="120" w:right="44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240" w:befor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PrChange w:author="Manuel Rivera" w:id="1" w:date="2024-11-12T01:04:55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2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before="2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spacing w:before="20" w:lineRule="auto"/>
              <w:ind w:left="120" w:right="20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CU0002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ind w:left="120" w:right="32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rPrChange>
              </w:rPr>
              <w:t xml:space="preserve">Comprar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Kevyn Abella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11/11/2024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ind w:left="120" w:right="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Versión 1.0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ind w:left="120" w:right="44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rPrChange>
              </w:rPr>
              <w:t xml:space="preserve">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17"/>
              </w:numPr>
              <w:spacing w:after="240" w:before="240" w:lineRule="auto"/>
              <w:ind w:left="820" w:hanging="360"/>
              <w:pPrChange w:author="Manuel Rivera" w:id="0" w:date="2024-11-12T01:04:20Z">
                <w:pPr>
                  <w:numPr>
                    <w:ilvl w:val="0"/>
                    <w:numId w:val="17"/>
                  </w:numPr>
                  <w:spacing w:after="240" w:before="240" w:lineRule="auto"/>
                  <w:ind w:left="820" w:hanging="360"/>
                </w:pPr>
              </w:pPrChange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Para el cliente poder comprar sus productos, antes tienes que hacer el filtro de búsqueda de lo que desea.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Referencias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ind w:left="120" w:right="120" w:firstLine="0"/>
              <w:jc w:val="center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82">
            <w:pPr>
              <w:ind w:left="100" w:firstLine="0"/>
              <w:rPr>
                <w:rPrChange w:author="Manuel Rivera" w:id="1" w:date="2024-11-12T01:04:55Z">
                  <w:rPr/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2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  <w:rPrChange w:author="Manuel Rivera" w:id="1" w:date="2024-11-12T01:04:55Z">
                  <w:rPr/>
                </w:rPrChange>
              </w:rPr>
              <w:t xml:space="preserve">RF03, RF09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ind w:left="120" w:right="30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  <w:t xml:space="preserve">El cliente debe estar registrado en el sistema.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before="20" w:lineRule="auto"/>
              <w:ind w:left="120" w:right="46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Secuencia Normal:</w:t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El cliente accede a la sección de “Productos”.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Selecciona la barra de búsqueda</w:t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ind w:left="460" w:hanging="36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Hace el filtro de lo que desea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4. Añade al carrito lo que desea comprar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5. Digita los datos necesarios para efectuar pago digital</w:t>
            </w:r>
          </w:p>
          <w:tbl>
            <w:tblPr>
              <w:tblStyle w:val="Table4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160" w:before="2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090">
                  <w:pPr>
                    <w:spacing w:after="160" w:before="20" w:lineRule="auto"/>
                    <w:ind w:left="1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Al entrar al sistema la persona filtra el producto necesitado y entra al carrito de compras donde elige lo que va a comprar.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160" w:lineRule="auto"/>
                    <w:ind w:left="120" w:right="3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El sistema debe ejecutar de manera efectiva el filtro y los productos añadidos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al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 carrito de compras 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Excepciones             </w:t>
                    <w:tab/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numPr>
                      <w:ilvl w:val="0"/>
                      <w:numId w:val="2"/>
                    </w:numPr>
                    <w:spacing w:after="240" w:before="240" w:lineRule="auto"/>
                    <w:ind w:left="720" w:right="6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Donde vive no hay cobertura para envío.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Las necesarias por el cliente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160" w:lineRule="auto"/>
                    <w:ind w:left="120" w:right="44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after="240" w:before="240" w:lineRule="auto"/>
              <w:ind w:left="460" w:hanging="36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6450"/>
        <w:tblGridChange w:id="0">
          <w:tblGrid>
            <w:gridCol w:w="2145"/>
            <w:gridCol w:w="675"/>
            <w:gridCol w:w="645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before="2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before="20" w:lineRule="auto"/>
              <w:ind w:left="120" w:right="20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CU0003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ind w:left="120" w:right="32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rPrChange>
              </w:rPr>
              <w:t xml:space="preserve">Realizar pagos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Kevyn Abella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11/11/2024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ind w:left="120" w:right="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ind w:left="120" w:right="44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rPrChange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   </w:t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numPr>
                <w:ilvl w:val="0"/>
                <w:numId w:val="17"/>
              </w:numPr>
              <w:spacing w:after="240" w:before="240" w:lineRule="auto"/>
              <w:ind w:left="820" w:hanging="360"/>
              <w:pPrChange w:author="Manuel Rivera" w:id="0" w:date="2024-11-12T01:04:20Z">
                <w:pPr>
                  <w:numPr>
                    <w:ilvl w:val="0"/>
                    <w:numId w:val="17"/>
                  </w:numPr>
                  <w:spacing w:after="240" w:before="240" w:lineRule="auto"/>
                  <w:ind w:left="820" w:hanging="360"/>
                </w:pPr>
              </w:pPrChange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El sistema debe permitir realizar pagos de manera segura y efectiva.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Referencias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ind w:left="120" w:right="120" w:firstLine="0"/>
              <w:jc w:val="left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E8">
            <w:pPr>
              <w:ind w:left="100" w:firstLine="0"/>
              <w:rPr>
                <w:rPrChange w:author="Manuel Rivera" w:id="1" w:date="2024-11-12T01:04:55Z">
                  <w:rPr/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0"/>
                <w:numId w:val="2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</w:rPr>
                </w:rPrChange>
              </w:rPr>
              <w:t xml:space="preserve">RF04, RF06, RF09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12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ind w:left="12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ind w:left="120" w:right="300" w:firstLine="0"/>
              <w:rPr>
                <w:rFonts w:ascii="Calibri" w:cs="Calibri" w:eastAsia="Calibri" w:hAnsi="Calibri"/>
                <w:b w:val="1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  <w:rPrChange w:author="Manuel Rivera" w:id="1" w:date="2024-11-12T01:04:55Z">
                  <w:rPr>
                    <w:rFonts w:ascii="Calibri" w:cs="Calibri" w:eastAsia="Calibri" w:hAnsi="Calibri"/>
                    <w:b w:val="1"/>
                  </w:rPr>
                </w:rPrChange>
              </w:rPr>
              <w:t xml:space="preserve">El cliente debe haber seleccionado un producto para poder comprarlo.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spacing w:before="20" w:lineRule="auto"/>
              <w:ind w:left="120" w:right="460" w:firstLine="0"/>
              <w:rPr>
                <w:b w:val="1"/>
                <w:sz w:val="24"/>
                <w:szCs w:val="24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  <w:rPrChange w:author="Manuel Rivera" w:id="1" w:date="2024-11-12T01:04:55Z">
                  <w:rPr>
                    <w:b w:val="1"/>
                    <w:sz w:val="24"/>
                    <w:szCs w:val="24"/>
                  </w:rPr>
                </w:rPrChange>
              </w:rPr>
              <w:t xml:space="preserve">Secuencia Normal:</w:t>
            </w:r>
          </w:p>
          <w:p w:rsidR="00000000" w:rsidDel="00000000" w:rsidP="00000000" w:rsidRDefault="00000000" w:rsidRPr="00000000" w14:paraId="000000F0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El cliente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ingresará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al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carrito de compras para ver los productos que tiene(en caso de tenerlos)</w:t>
            </w:r>
          </w:p>
          <w:p w:rsidR="00000000" w:rsidDel="00000000" w:rsidP="00000000" w:rsidRDefault="00000000" w:rsidRPr="00000000" w14:paraId="000000F1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  <w:rPrChange w:author="Manuel Rivera" w:id="1" w:date="2024-11-12T01:04:55Z">
                  <w:rPr>
                    <w:sz w:val="14"/>
                    <w:szCs w:val="14"/>
                  </w:rPr>
                </w:rPrChange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Si no cuenta con productos en el carrito, el cliente deberá buscarlos en el catálogo de productos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3. El cliente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seleccionará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el o los productos que desee comprar.</w:t>
            </w:r>
          </w:p>
          <w:p w:rsidR="00000000" w:rsidDel="00000000" w:rsidP="00000000" w:rsidRDefault="00000000" w:rsidRPr="00000000" w14:paraId="000000F3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4. Se ingresa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método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de pago.</w:t>
            </w:r>
          </w:p>
          <w:p w:rsidR="00000000" w:rsidDel="00000000" w:rsidP="00000000" w:rsidRDefault="00000000" w:rsidRPr="00000000" w14:paraId="000000F4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5. Se genera el cobro.</w:t>
            </w:r>
          </w:p>
          <w:p w:rsidR="00000000" w:rsidDel="00000000" w:rsidP="00000000" w:rsidRDefault="00000000" w:rsidRPr="00000000" w14:paraId="000000F5">
            <w:pPr>
              <w:spacing w:after="0" w:before="0" w:line="240" w:lineRule="auto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6. Se genera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  <w:t xml:space="preserve">comprobante</w:t>
            </w:r>
            <w:r w:rsidDel="00000000" w:rsidR="00000000" w:rsidRPr="00000000">
              <w:rPr>
                <w:sz w:val="24"/>
                <w:szCs w:val="24"/>
                <w:rtl w:val="0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  <w:t xml:space="preserve"> de pago.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rPrChange w:author="Manuel Rivera" w:id="1" w:date="2024-11-12T01:04:55Z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6405"/>
              <w:tblGridChange w:id="0">
                <w:tblGrid>
                  <w:gridCol w:w="2835"/>
                  <w:gridCol w:w="6405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after="160" w:before="2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0F8">
                  <w:pPr>
                    <w:spacing w:after="160" w:before="20" w:lineRule="auto"/>
                    <w:ind w:left="1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El cliente ya definió los productos los cuales va adquirir, por eso ingresa a el carrito de compras y efectúa el pago de sus productos.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160" w:lineRule="auto"/>
                    <w:ind w:left="120" w:right="32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El sistema debe permitir la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selección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 de los productos que va a comprar y proteger los datos de pago.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after="240" w:before="240" w:lineRule="auto"/>
                    <w:ind w:left="100" w:right="6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0FD">
                  <w:pPr>
                    <w:numPr>
                      <w:ilvl w:val="0"/>
                      <w:numId w:val="2"/>
                    </w:numPr>
                    <w:spacing w:after="0" w:afterAutospacing="0" w:before="240" w:lineRule="auto"/>
                    <w:ind w:left="720" w:right="6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El producto que el cliente busca no está disponible.</w:t>
                  </w:r>
                </w:p>
                <w:p w:rsidR="00000000" w:rsidDel="00000000" w:rsidP="00000000" w:rsidRDefault="00000000" w:rsidRPr="00000000" w14:paraId="000000FE">
                  <w:pPr>
                    <w:numPr>
                      <w:ilvl w:val="0"/>
                      <w:numId w:val="2"/>
                    </w:numPr>
                    <w:spacing w:after="240" w:before="0" w:beforeAutospacing="0" w:lineRule="auto"/>
                    <w:ind w:left="720" w:right="6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w:rPrChange>
                    </w:rPr>
                    <w:t xml:space="preserve">La persona no cuenta con los métodos de pago disponibles.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Las necesarias por el cliente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2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3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b w:val="1"/>
                          <w:sz w:val="24"/>
                          <w:szCs w:val="24"/>
                        </w:rPr>
                      </w:rPrChange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5">
                  <w:pPr>
                    <w:spacing w:after="160" w:lineRule="auto"/>
                    <w:ind w:left="120" w:right="440" w:firstLine="0"/>
                    <w:rPr>
                      <w:sz w:val="24"/>
                      <w:szCs w:val="24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  <w:rPrChange w:author="Manuel Rivera" w:id="1" w:date="2024-11-12T01:04:55Z">
                        <w:rPr>
                          <w:sz w:val="24"/>
                          <w:szCs w:val="24"/>
                        </w:rPr>
                      </w:rPrChange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spacing w:after="240" w:before="240" w:lineRule="auto"/>
              <w:ind w:left="0" w:firstLine="0"/>
              <w:rPr>
                <w:sz w:val="24"/>
                <w:szCs w:val="24"/>
                <w:rPrChange w:author="Manuel Rivera" w:id="1" w:date="2024-11-12T01:04:55Z">
                  <w:rPr>
                    <w:sz w:val="24"/>
                    <w:szCs w:val="24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      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ins w:author="Manuel Rivera" w:id="3" w:date="2024-11-12T01:04:04Z"/>
          <w:sz w:val="26"/>
          <w:szCs w:val="26"/>
        </w:rPr>
      </w:pPr>
      <w:ins w:author="Manuel Rivera" w:id="3" w:date="2024-11-12T01:04:04Z">
        <w:r w:rsidDel="00000000" w:rsidR="00000000" w:rsidRPr="00000000">
          <w:rPr>
            <w:rtl w:val="0"/>
          </w:rPr>
        </w:r>
      </w:ins>
    </w:p>
    <w:tbl>
      <w:tblPr>
        <w:tblStyle w:val="Table7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810"/>
        <w:gridCol w:w="5925"/>
        <w:tblGridChange w:id="0">
          <w:tblGrid>
            <w:gridCol w:w="2070"/>
            <w:gridCol w:w="810"/>
            <w:gridCol w:w="5925"/>
          </w:tblGrid>
        </w:tblGridChange>
      </w:tblGrid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#Ref.</w:t>
              </w:r>
            </w:ins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CU0004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Caso de Uso</w:t>
              </w:r>
            </w:ins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Gestionar productos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Autor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Manuel Rivera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Fecha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11/11/2024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Versión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Versión 1.0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Actor/es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Administrador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Tipo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Primario</w:t>
              </w:r>
            </w:ins>
          </w:p>
        </w:tc>
      </w:tr>
      <w:tr>
        <w:trPr>
          <w:cantSplit w:val="0"/>
          <w:trHeight w:val="840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Descripción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6"/>
              </w:numPr>
              <w:spacing w:before="240" w:lineRule="auto"/>
              <w:ind w:left="720" w:hanging="360"/>
              <w:rPr>
                <w:ins w:author="Manuel Rivera" w:id="3" w:date="2024-11-12T01:04:04Z"/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Permite al administrador gestionar los productos en la plataforma, incluyendo agregar, actualizar y eliminar productos.</w:t>
              </w:r>
            </w:ins>
          </w:p>
        </w:tc>
      </w:tr>
      <w:tr>
        <w:trPr>
          <w:cantSplit w:val="0"/>
          <w:trHeight w:val="291.910400390625" w:hRule="atLeast"/>
          <w:tblHeader w:val="0"/>
          <w:ins w:author="Manuel Rivera" w:id="3" w:date="2024-11-12T01:04:04Z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Referencias cruzadas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C.U.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91.910400390625" w:hRule="atLeast"/>
          <w:tblHeader w:val="0"/>
          <w:ins w:author="Manuel Rivera" w:id="3" w:date="2024-11-12T01:04:04Z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R.F.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"/>
              </w:numPr>
              <w:spacing w:before="240" w:lineRule="auto"/>
              <w:ind w:left="720" w:hanging="360"/>
              <w:rPr>
                <w:ins w:author="Manuel Rivera" w:id="3" w:date="2024-11-12T01:04:04Z"/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RF02, RF05, RF10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Precondición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El administrador debe estar autenticado en el sistema.</w:t>
              </w:r>
            </w:ins>
          </w:p>
        </w:tc>
      </w:tr>
      <w:tr>
        <w:trPr>
          <w:cantSplit w:val="0"/>
          <w:trHeight w:val="1395" w:hRule="atLeast"/>
          <w:tblHeader w:val="0"/>
          <w:ins w:author="Manuel Rivera" w:id="3" w:date="2024-11-12T01:04:04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Secuencia Normal:</w:t>
              </w:r>
            </w:ins>
          </w:p>
          <w:p w:rsidR="00000000" w:rsidDel="00000000" w:rsidP="00000000" w:rsidRDefault="00000000" w:rsidRPr="00000000" w14:paraId="00000137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1. El administrador accede al módulo de gestión de productos.</w:t>
                <w:br w:type="textWrapping"/>
                <w:t xml:space="preserve">2. Puede elegir entre agregar, actualizar o eliminar un producto.</w:t>
                <w:br w:type="textWrapping"/>
                <w:t xml:space="preserve">3. Confirma la acción seleccionada.</w:t>
              </w:r>
            </w:ins>
          </w:p>
        </w:tc>
      </w:tr>
      <w:tr>
        <w:trPr>
          <w:cantSplit w:val="0"/>
          <w:trHeight w:val="139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Post-condición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240" w:lineRule="auto"/>
              <w:ind w:left="0" w:firstLine="0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Los cambios en el inventario se reflejan en el catálogo de productos disponible para los clientes.</w:t>
              </w:r>
            </w:ins>
          </w:p>
        </w:tc>
      </w:tr>
      <w:tr>
        <w:trPr>
          <w:cantSplit w:val="0"/>
          <w:trHeight w:val="1110" w:hRule="atLeast"/>
          <w:tblHeader w:val="0"/>
          <w:ins w:author="Manuel Rivera" w:id="3" w:date="2024-11-12T01:04:04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ESCENARIO:</w:t>
              </w:r>
            </w:ins>
          </w:p>
          <w:p w:rsidR="00000000" w:rsidDel="00000000" w:rsidP="00000000" w:rsidRDefault="00000000" w:rsidRPr="00000000" w14:paraId="0000013E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El administrador desea actualizar el inventario de la tienda, eliminando productos descontinuados y agregando nuevos.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3" w:date="2024-11-12T01:04:04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Excepciones</w:t>
              </w:r>
            </w:ins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1"/>
              </w:numPr>
              <w:spacing w:before="240" w:lineRule="auto"/>
              <w:ind w:left="720" w:hanging="360"/>
              <w:rPr>
                <w:ins w:author="Manuel Rivera" w:id="3" w:date="2024-11-12T01:04:04Z"/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Si el producto no se encuentra en el inventario, se muestra un mensaje de error.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Frecuencia Esperada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Frecuente, según las necesidades de actualización del inventario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Prioridad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Alta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3" w:date="2024-11-12T01:04:04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Comentarios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240" w:lineRule="auto"/>
              <w:rPr>
                <w:ins w:author="Manuel Rivera" w:id="3" w:date="2024-11-12T01:04:04Z"/>
                <w:sz w:val="26"/>
                <w:szCs w:val="26"/>
                <w:rPrChange w:author="Manuel Rivera" w:id="1" w:date="2024-11-12T01:04:55Z">
                  <w:rPr>
                    <w:sz w:val="26"/>
                    <w:szCs w:val="26"/>
                  </w:rPr>
                </w:rPrChange>
              </w:rPr>
            </w:pPr>
            <w:ins w:author="Manuel Rivera" w:id="3" w:date="2024-11-12T01:04:04Z">
              <w:r w:rsidDel="00000000" w:rsidR="00000000" w:rsidRPr="00000000">
                <w:rPr>
                  <w:sz w:val="26"/>
                  <w:szCs w:val="26"/>
                  <w:rtl w:val="0"/>
                  <w:rPrChange w:author="Manuel Rivera" w:id="1" w:date="2024-11-12T01:04:55Z">
                    <w:rPr>
                      <w:sz w:val="26"/>
                      <w:szCs w:val="26"/>
                    </w:rPr>
                  </w:rPrChange>
                </w:rPr>
                <w:t xml:space="preserve">Sin comentarios</w:t>
              </w:r>
            </w:ins>
          </w:p>
        </w:tc>
      </w:tr>
    </w:tbl>
    <w:p w:rsidR="00000000" w:rsidDel="00000000" w:rsidP="00000000" w:rsidRDefault="00000000" w:rsidRPr="00000000" w14:paraId="0000014E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ins w:author="Manuel Rivera" w:id="4" w:date="2024-11-12T01:07:22Z"/>
          <w:sz w:val="26"/>
          <w:szCs w:val="26"/>
        </w:rPr>
      </w:pPr>
      <w:ins w:author="Manuel Rivera" w:id="4" w:date="2024-11-12T01:07:22Z">
        <w:r w:rsidDel="00000000" w:rsidR="00000000" w:rsidRPr="00000000">
          <w:rPr>
            <w:rtl w:val="0"/>
          </w:rPr>
        </w:r>
      </w:ins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65"/>
        <w:gridCol w:w="5940"/>
        <w:tblGridChange w:id="0">
          <w:tblGrid>
            <w:gridCol w:w="2175"/>
            <w:gridCol w:w="765"/>
            <w:gridCol w:w="5940"/>
          </w:tblGrid>
        </w:tblGridChange>
      </w:tblGrid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#Ref.</w:t>
              </w:r>
            </w:ins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CU0005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Caso de Uso</w:t>
              </w:r>
            </w:ins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Actualizar productos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Autor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Manuel Rivera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Fecha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11/11/2024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 1.0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Actor/es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Administrador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Tipo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Secundario</w:t>
              </w:r>
            </w:ins>
          </w:p>
        </w:tc>
      </w:tr>
      <w:tr>
        <w:trPr>
          <w:cantSplit w:val="0"/>
          <w:trHeight w:val="111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Descripción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9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Permite al administrador modificar la información de los productos existentes, incluyendo nombre, descripción, precio y disponibilidad.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Referencias cruzadas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C.U.</w:t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R.F.</w:t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6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RF02, RF05, RF10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Precondición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producto debe existir en el sistema.</w:t>
              </w:r>
            </w:ins>
          </w:p>
        </w:tc>
      </w:tr>
      <w:tr>
        <w:trPr>
          <w:cantSplit w:val="0"/>
          <w:trHeight w:val="111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Secuencia Normal:</w:t>
              </w:r>
            </w:ins>
          </w:p>
          <w:p w:rsidR="00000000" w:rsidDel="00000000" w:rsidP="00000000" w:rsidRDefault="00000000" w:rsidRPr="00000000" w14:paraId="0000017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1. El administrador selecciona un producto de la lista.</w:t>
                <w:br w:type="textWrapping"/>
                <w:t xml:space="preserve"> 2. Realiza las modificaciones necesarias.</w:t>
                <w:br w:type="textWrapping"/>
                <w:t xml:space="preserve"> 3. Confirma la actualización del producto.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ESCENARIO:</w:t>
              </w:r>
            </w:ins>
          </w:p>
          <w:p w:rsidR="00000000" w:rsidDel="00000000" w:rsidP="00000000" w:rsidRDefault="00000000" w:rsidRPr="00000000" w14:paraId="0000017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administrador actualiza el precio y la descripción de un producto en promoción.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Post-condición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La información del producto se actualiza y es visible para los clientes.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Excepciones</w:t>
              </w:r>
            </w:ins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0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 no se encuentra el producto, se muestra un mensaje de error.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Frecuencia Esperada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Frecuente, según las necesidades del mercado y promociones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Prioridad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Alta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Comentarios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Sin comentarios</w:t>
              </w:r>
            </w:ins>
          </w:p>
        </w:tc>
      </w:tr>
    </w:tbl>
    <w:p w:rsidR="00000000" w:rsidDel="00000000" w:rsidP="00000000" w:rsidRDefault="00000000" w:rsidRPr="00000000" w14:paraId="0000018D">
      <w:pPr>
        <w:widowControl w:val="0"/>
        <w:spacing w:after="240" w:before="240" w:line="240" w:lineRule="auto"/>
        <w:rPr>
          <w:ins w:author="Manuel Rivera" w:id="4" w:date="2024-11-12T01:07:22Z"/>
          <w:sz w:val="26"/>
          <w:szCs w:val="26"/>
        </w:rPr>
      </w:pPr>
      <w:ins w:author="Manuel Rivera" w:id="4" w:date="2024-11-12T01:07:22Z">
        <w:r w:rsidDel="00000000" w:rsidR="00000000" w:rsidRPr="00000000">
          <w:rPr>
            <w:sz w:val="26"/>
            <w:szCs w:val="26"/>
            <w:rtl w:val="0"/>
          </w:rPr>
          <w:t xml:space="preserve"> </w:t>
        </w:r>
      </w:ins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20"/>
        <w:gridCol w:w="5925"/>
        <w:tblGridChange w:id="0">
          <w:tblGrid>
            <w:gridCol w:w="2250"/>
            <w:gridCol w:w="720"/>
            <w:gridCol w:w="5925"/>
          </w:tblGrid>
        </w:tblGridChange>
      </w:tblGrid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#Ref.</w:t>
              </w:r>
            </w:ins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CU0006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Caso de Uso</w:t>
              </w:r>
            </w:ins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Añadir productos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Autor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Manuel Rivera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Fecha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11/11/2024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 1.0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Actor/es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Administrador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Tipo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Secundario</w:t>
              </w:r>
            </w:ins>
          </w:p>
        </w:tc>
      </w:tr>
      <w:tr>
        <w:trPr>
          <w:cantSplit w:val="0"/>
          <w:trHeight w:val="84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Descripción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5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Permite al administrador agregar nuevos productos al inventario de la tienda en línea.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Referencias cruzadas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C.U.</w:t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R.F.</w:t>
              </w:r>
            </w:ins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7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RF02, RF05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Precondición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administrador debe tener la información completa del producto.</w:t>
              </w:r>
            </w:ins>
          </w:p>
        </w:tc>
      </w:tr>
      <w:tr>
        <w:trPr>
          <w:cantSplit w:val="0"/>
          <w:trHeight w:val="1395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Secuencia Normal</w:t>
              </w:r>
            </w:ins>
          </w:p>
          <w:p w:rsidR="00000000" w:rsidDel="00000000" w:rsidP="00000000" w:rsidRDefault="00000000" w:rsidRPr="00000000" w14:paraId="000001B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1. El administrador accede a la opción de agregar productos.</w:t>
                <w:br w:type="textWrapping"/>
                <w:t xml:space="preserve"> 2. Llena el formulario con los detalles del producto.</w:t>
                <w:br w:type="textWrapping"/>
                <w:t xml:space="preserve"> 3. Guarda el nuevo producto en el sistema.</w:t>
              </w:r>
            </w:ins>
          </w:p>
        </w:tc>
      </w:tr>
      <w:tr>
        <w:trPr>
          <w:cantSplit w:val="0"/>
          <w:trHeight w:val="84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ESCENARIO:</w:t>
              </w:r>
            </w:ins>
          </w:p>
          <w:p w:rsidR="00000000" w:rsidDel="00000000" w:rsidP="00000000" w:rsidRDefault="00000000" w:rsidRPr="00000000" w14:paraId="000001B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administrador agrega un nuevo modelo de producto al catálogo debido a la demanda de los clientes.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Post-condición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240" w:lineRule="auto"/>
              <w:ind w:left="0" w:firstLine="0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producto es visible en el catálogo de productos.</w:t>
              </w:r>
            </w:ins>
          </w:p>
        </w:tc>
      </w:tr>
      <w:tr>
        <w:trPr>
          <w:cantSplit w:val="0"/>
          <w:trHeight w:val="84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Excepciones</w:t>
              </w:r>
            </w:ins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3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 la información del producto es incompleta, se muestra un mensaje de error.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Frecuencia Esperada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Esporádica, según la incorporación de nuevos productos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Prioridad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Media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Comentarios</w:t>
              </w:r>
            </w:ins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Sin comentarios</w:t>
              </w:r>
            </w:ins>
          </w:p>
        </w:tc>
      </w:tr>
    </w:tbl>
    <w:p w:rsidR="00000000" w:rsidDel="00000000" w:rsidP="00000000" w:rsidRDefault="00000000" w:rsidRPr="00000000" w14:paraId="000001C7">
      <w:pPr>
        <w:widowControl w:val="0"/>
        <w:spacing w:after="240" w:before="240" w:line="240" w:lineRule="auto"/>
        <w:rPr>
          <w:ins w:author="Manuel Rivera" w:id="4" w:date="2024-11-12T01:07:22Z"/>
          <w:sz w:val="26"/>
          <w:szCs w:val="26"/>
        </w:rPr>
      </w:pPr>
      <w:ins w:author="Manuel Rivera" w:id="4" w:date="2024-11-12T01:07:22Z">
        <w:r w:rsidDel="00000000" w:rsidR="00000000" w:rsidRPr="00000000">
          <w:rPr>
            <w:rtl w:val="0"/>
          </w:rPr>
        </w:r>
      </w:ins>
    </w:p>
    <w:tbl>
      <w:tblPr>
        <w:tblStyle w:val="Table10"/>
        <w:tblpPr w:leftFromText="180" w:rightFromText="180" w:topFromText="180" w:bottomFromText="180" w:vertAnchor="text" w:horzAnchor="text" w:tblpX="0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840"/>
        <w:gridCol w:w="5865"/>
        <w:tblGridChange w:id="0">
          <w:tblGrid>
            <w:gridCol w:w="2190"/>
            <w:gridCol w:w="840"/>
            <w:gridCol w:w="5865"/>
          </w:tblGrid>
        </w:tblGridChange>
      </w:tblGrid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#Ref.</w:t>
              </w:r>
            </w:ins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CU0007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Caso de Uso</w:t>
              </w:r>
            </w:ins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Eliminar productos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Autor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Manuel Rivera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Fecha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11/11/2024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Versión 1.0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Actor/es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Administrador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Tipo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Secundario</w:t>
              </w:r>
            </w:ins>
          </w:p>
        </w:tc>
      </w:tr>
      <w:tr>
        <w:trPr>
          <w:cantSplit w:val="0"/>
          <w:trHeight w:val="111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Descripción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4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Permite al administrador eliminar productos del inventario cuando ya no están disponibles o han sido descontinuados.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Referencias cruzadas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C.U.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R.F.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RF05, RF10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Precondición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producto debe existir en el inventario.</w:t>
              </w:r>
            </w:ins>
          </w:p>
        </w:tc>
      </w:tr>
      <w:tr>
        <w:trPr>
          <w:cantSplit w:val="0"/>
          <w:trHeight w:val="1395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Secuencia Normal:</w:t>
              </w:r>
            </w:ins>
          </w:p>
          <w:p w:rsidR="00000000" w:rsidDel="00000000" w:rsidP="00000000" w:rsidRDefault="00000000" w:rsidRPr="00000000" w14:paraId="000001E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1. El administrador selecciona el producto a eliminar.</w:t>
                <w:br w:type="textWrapping"/>
                <w:t xml:space="preserve"> 2. Confirma la eliminación.</w:t>
                <w:br w:type="textWrapping"/>
                <w:t xml:space="preserve"> 3. El producto es removido del inventario y ya no aparece en el catálogo.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ESCENARIO:</w:t>
              </w:r>
            </w:ins>
          </w:p>
          <w:p w:rsidR="00000000" w:rsidDel="00000000" w:rsidP="00000000" w:rsidRDefault="00000000" w:rsidRPr="00000000" w14:paraId="000001E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administrador elimina productos que han sido descontinuados por el proveedor.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Post-condición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El producto ya no es visible en el catálogo de productos.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Excepciones:</w:t>
              </w:r>
            </w:ins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8"/>
              </w:numPr>
              <w:spacing w:before="240" w:lineRule="auto"/>
              <w:ind w:left="720" w:hanging="360"/>
              <w:rPr>
                <w:ins w:author="Manuel Rivera" w:id="4" w:date="2024-11-12T01:07:22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 el producto no se encuentra en el inventario, se muestra un mensaje de error.</w:t>
              </w:r>
            </w:ins>
          </w:p>
        </w:tc>
      </w:tr>
      <w:tr>
        <w:trPr>
          <w:cantSplit w:val="0"/>
          <w:trHeight w:val="570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Frecuencia Esperada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Esporádica, según las actualizaciones del inventario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Prioridad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Media</w:t>
              </w:r>
            </w:ins>
          </w:p>
        </w:tc>
      </w:tr>
      <w:tr>
        <w:trPr>
          <w:cantSplit w:val="0"/>
          <w:trHeight w:val="285" w:hRule="atLeast"/>
          <w:tblHeader w:val="0"/>
          <w:ins w:author="Manuel Rivera" w:id="4" w:date="2024-11-12T01:07:22Z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Comentarios</w:t>
              </w:r>
            </w:ins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before="240" w:lineRule="auto"/>
              <w:rPr>
                <w:ins w:author="Manuel Rivera" w:id="4" w:date="2024-11-12T01:07:22Z"/>
                <w:sz w:val="26"/>
                <w:szCs w:val="26"/>
              </w:rPr>
            </w:pPr>
            <w:ins w:author="Manuel Rivera" w:id="4" w:date="2024-11-12T01:07:22Z">
              <w:r w:rsidDel="00000000" w:rsidR="00000000" w:rsidRPr="00000000">
                <w:rPr>
                  <w:sz w:val="26"/>
                  <w:szCs w:val="26"/>
                  <w:rtl w:val="0"/>
                </w:rPr>
                <w:t xml:space="preserve">Sin comentarios</w:t>
              </w:r>
            </w:ins>
          </w:p>
        </w:tc>
      </w:tr>
    </w:tbl>
    <w:p w:rsidR="00000000" w:rsidDel="00000000" w:rsidP="00000000" w:rsidRDefault="00000000" w:rsidRPr="00000000" w14:paraId="00000201">
      <w:pPr>
        <w:widowControl w:val="0"/>
        <w:spacing w:after="240" w:before="240" w:line="240" w:lineRule="auto"/>
        <w:rPr>
          <w:sz w:val="26"/>
          <w:szCs w:val="26"/>
        </w:rPr>
        <w:pPrChange w:author="Manuel Rivera" w:id="0" w:date="2024-11-12T01:07:22Z">
          <w:pPr>
            <w:widowControl w:val="0"/>
            <w:spacing w:line="240" w:lineRule="auto"/>
          </w:pPr>
        </w:pPrChange>
      </w:pPr>
      <w:ins w:author="Manuel Rivera" w:id="4" w:date="2024-11-12T01:07:22Z">
        <w:r w:rsidDel="00000000" w:rsidR="00000000" w:rsidRPr="00000000">
          <w:rPr>
            <w:sz w:val="26"/>
            <w:szCs w:val="2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RF01: Iniciar sesión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RF02: Catálogo de productos en línea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RF03: Carrito de compras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RF04: Proceso de pago en línea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RF05: Gestión de inventario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RF06: Perfil de cliente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RF07: Recomendaciones personalizadas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RF08: Novedades y promociones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RF09: Gestión de pedidos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sz w:val="26"/>
          <w:szCs w:val="26"/>
          <w:rPrChange w:author="Manuel Rivera" w:id="1" w:date="2024-11-12T01:04:55Z">
            <w:rPr>
              <w:sz w:val="26"/>
              <w:szCs w:val="26"/>
            </w:rPr>
          </w:rPrChange>
        </w:rPr>
      </w:pPr>
      <w:r w:rsidDel="00000000" w:rsidR="00000000" w:rsidRPr="00000000">
        <w:rPr>
          <w:sz w:val="26"/>
          <w:szCs w:val="26"/>
          <w:rtl w:val="0"/>
          <w:rPrChange w:author="Manuel Rivera" w:id="1" w:date="2024-11-12T01:04:55Z">
            <w:rPr>
              <w:sz w:val="26"/>
              <w:szCs w:val="26"/>
            </w:rPr>
          </w:rPrChange>
        </w:rPr>
        <w:t xml:space="preserve">RF10: Panel de administración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CU0008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Asistir al cliente 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Valeria Meza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puede tener contacto con el cliente y asistirlo en lo quue el cliente necesite.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22F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RF02,RF05,RF07</w:t>
            </w:r>
          </w:p>
          <w:p w:rsidR="00000000" w:rsidDel="00000000" w:rsidP="00000000" w:rsidRDefault="00000000" w:rsidRPr="00000000" w14:paraId="0000023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vendedor debe estar registrado en el sistema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 El vendedor ingresa al sistema.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 El vendedor busca en el menu: Servicio al cliente .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El vendedor escoge una opcion: - Asistir por llamada,- Asistir por mensaje.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3A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23B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 vendedor ingresa al sistema y esta encargado de dar atencion al cliente, ingresa al compartimiento de servicio al cliente y puede asistir al cliente en cualquier duda.</w:t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3D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3E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debe permitir al usuario un servicio al cliente.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3F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240">
                  <w:pPr>
                    <w:numPr>
                      <w:ilvl w:val="0"/>
                      <w:numId w:val="2"/>
                    </w:numPr>
                    <w:spacing w:after="240" w:before="240" w:lineRule="auto"/>
                    <w:ind w:left="720" w:right="6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 se encuentren dudas por parte de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2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3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 veces al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4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5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6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47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248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Gestionar pago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Valeria Meza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puede registrar los pagos de los clientes en la caja.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294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RF02,RF05,RF07</w:t>
            </w:r>
          </w:p>
          <w:p w:rsidR="00000000" w:rsidDel="00000000" w:rsidP="00000000" w:rsidRDefault="00000000" w:rsidRPr="00000000" w14:paraId="00000297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8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A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vendedor debe estar registrado en el sistema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ingresa a la opcion gestionar pagos.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registra el pago de el cliente en el sistema y el sistema crea la factura de pago</w:t>
            </w:r>
          </w:p>
          <w:tbl>
            <w:tblPr>
              <w:tblStyle w:val="Table14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9E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29F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 vendedor debe gestionar el pago de un producto de la tienda, para eso necesita ingresar al sistema y a la opcion gestionar pago;luego debe registrar el pago con el cual el sistema arrojara inediiatamente la factura de el producto pagado.</w:t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1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2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debe permitir el ingreso de datos del pago a realizar.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3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2A4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vendedor no ingrese los datos correctamente.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6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7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 veces por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8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9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A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AB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2AC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0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2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Gestionar devolucion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6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Valeria Meza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permitrle al vendedor gestionar una devolución por parte de el cliente.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2E9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2EC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RF02,RF05,RF07</w:t>
            </w:r>
          </w:p>
          <w:p w:rsidR="00000000" w:rsidDel="00000000" w:rsidP="00000000" w:rsidRDefault="00000000" w:rsidRPr="00000000" w14:paraId="000002E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2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vendedor debe estar registrado en el sistema.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ve l solicitud de devolucion de producto que solicita el cliente.}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ingresa a la opcion Gestionar devoluciones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ingresa los datos de ele producto y revisa que este en buen estado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guarda la informacion al sistema 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puede devolver el dinero al cliente depues de haber registrado la devolucion</w:t>
            </w:r>
          </w:p>
          <w:tbl>
            <w:tblPr>
              <w:tblStyle w:val="Table16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F9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2FA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Un cliente solicita devolver un producto de la tienda, el vendedor debe ingresar al sistema e ingresar a la opcion para gestionar devoluciones.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FC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FD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sistema debe permitir realizar la devolución 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2FE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2FF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producto no se encuentre en ben estado.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1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2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 veces por dia 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3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4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5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06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30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620"/>
        <w:gridCol w:w="5940"/>
        <w:tblGridChange w:id="0">
          <w:tblGrid>
            <w:gridCol w:w="1230"/>
            <w:gridCol w:w="1620"/>
            <w:gridCol w:w="594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ind w:left="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Suministrar Productos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Santiago Salgado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E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0">
            <w:pPr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4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proveedor gestionar el suministro de productos       en el sistema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338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A">
            <w:pPr>
              <w:ind w:left="12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33B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RF05.</w:t>
            </w:r>
          </w:p>
          <w:p w:rsidR="00000000" w:rsidDel="00000000" w:rsidP="00000000" w:rsidRDefault="00000000" w:rsidRPr="00000000" w14:paraId="0000033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F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1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proveedor debe estar registrado eb el sistema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2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5"/>
              </w:numPr>
              <w:spacing w:after="0" w:afterAutospacing="0" w:befor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accede a la sección de “suministrar productos”.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el producto y la cantidad a suministrar 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5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el inventario con los nuevos productos suministrados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5880"/>
              <w:tblGridChange w:id="0">
                <w:tblGrid>
                  <w:gridCol w:w="2880"/>
                  <w:gridCol w:w="5880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46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347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El proveedor debe suministrar productos al inventario cuando se detecte escasez.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49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4A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B">
                  <w:pPr>
                    <w:spacing w:after="160" w:lineRule="auto"/>
                    <w:ind w:left="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inventario refleja los productos suministrados correctamente 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4C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34D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 el producto no está disponible, el sistema muestre un mensaje de error.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4F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50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 veces por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51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52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53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54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355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875"/>
        <w:gridCol w:w="5880"/>
        <w:tblGridChange w:id="0">
          <w:tblGrid>
            <w:gridCol w:w="1035"/>
            <w:gridCol w:w="1875"/>
            <w:gridCol w:w="588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Gestionar los pagos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F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Salgado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8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A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B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E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proveedor gestionar los pagos asociados a los pedidos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1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372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4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375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6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37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B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proveedor debe tener pedidos pendientes de pago 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C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19"/>
              </w:numPr>
              <w:spacing w:after="0" w:afterAutospacing="0" w:befor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accede a la sección de “Gestionar Pagos”.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 los pedidos pendientes de pago.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19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procesa el pago y confirma la transacción.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60"/>
              <w:gridCol w:w="6000"/>
              <w:tblGridChange w:id="0">
                <w:tblGrid>
                  <w:gridCol w:w="2760"/>
                  <w:gridCol w:w="6000"/>
                </w:tblGrid>
              </w:tblGridChange>
            </w:tblGrid>
            <w:tr>
              <w:trPr>
                <w:cantSplit w:val="0"/>
                <w:trHeight w:val="169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0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381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proveedor necesita revisar y gestionar los pagos de los pedidos pendientes </w:t>
                  </w:r>
                </w:p>
                <w:p w:rsidR="00000000" w:rsidDel="00000000" w:rsidP="00000000" w:rsidRDefault="00000000" w:rsidRPr="00000000" w14:paraId="00000382">
                  <w:pPr>
                    <w:spacing w:after="160" w:before="2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4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5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pago se registra exitosamente en el sistema 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6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387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 ocurre un error de pago, el sistema notifica al proveedor.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9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A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 veces por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B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C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D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8E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38F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725"/>
        <w:gridCol w:w="5985"/>
        <w:tblGridChange w:id="0">
          <w:tblGrid>
            <w:gridCol w:w="1035"/>
            <w:gridCol w:w="1725"/>
            <w:gridCol w:w="598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4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6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7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9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Tomar pedidos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A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salgado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D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2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5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6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B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proveedor registrar nuevos pedidos de clientes.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3AD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E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F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3B0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1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5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proveedor debe estar autorizado para tomar pedidos.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6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3B7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proveedor accede a la sección de “tomar pedidos”.</w:t>
            </w:r>
          </w:p>
          <w:p w:rsidR="00000000" w:rsidDel="00000000" w:rsidP="00000000" w:rsidRDefault="00000000" w:rsidRPr="00000000" w14:paraId="000003B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Selecciona el producto y la cantidad solicitada por el cliente.</w:t>
            </w:r>
          </w:p>
          <w:p w:rsidR="00000000" w:rsidDel="00000000" w:rsidP="00000000" w:rsidRDefault="00000000" w:rsidRPr="00000000" w14:paraId="000003B9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sistema registra el pedido en la base de datos.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5"/>
              <w:gridCol w:w="5970"/>
              <w:tblGridChange w:id="0">
                <w:tblGrid>
                  <w:gridCol w:w="2745"/>
                  <w:gridCol w:w="5970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BA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3BB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proveedor debe registrar pedidos de clientes en 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BD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BE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pedido queda registrado correctamente en el sistema.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BF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3C0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 hay un error en la entrada de datos, el sistema muestra un mensaje de error.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2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3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 veces por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4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5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6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C7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3C8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725"/>
        <w:gridCol w:w="6015"/>
        <w:tblGridChange w:id="0">
          <w:tblGrid>
            <w:gridCol w:w="1035"/>
            <w:gridCol w:w="1725"/>
            <w:gridCol w:w="601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D">
            <w:pPr>
              <w:spacing w:before="2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F">
            <w:pPr>
              <w:spacing w:before="2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0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2">
            <w:pPr>
              <w:ind w:left="120" w:right="3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Enviar pedidos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3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Salgado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6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9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B">
            <w:pPr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C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E">
            <w:pPr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F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1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2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proveedor coordinar el envio de pedidos confirmados.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5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3E6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7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8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3E9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A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RF09.</w:t>
            </w:r>
          </w:p>
          <w:p w:rsidR="00000000" w:rsidDel="00000000" w:rsidP="00000000" w:rsidRDefault="00000000" w:rsidRPr="00000000" w14:paraId="000003E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D">
            <w:pPr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ind w:left="120" w:right="3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pedido debe estar confirmado y listo para envío.</w:t>
            </w:r>
          </w:p>
        </w:tc>
      </w:tr>
      <w:tr>
        <w:trPr>
          <w:cantSplit w:val="0"/>
          <w:trHeight w:val="10111.865234375002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0">
            <w:pPr>
              <w:spacing w:before="2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3F1">
            <w:pPr>
              <w:numPr>
                <w:ilvl w:val="0"/>
                <w:numId w:val="4"/>
              </w:numPr>
              <w:spacing w:after="0" w:afterAutospacing="0" w:befor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accede a la sección de “enviar pedidos”.</w:t>
            </w:r>
          </w:p>
          <w:p w:rsidR="00000000" w:rsidDel="00000000" w:rsidP="00000000" w:rsidRDefault="00000000" w:rsidRPr="00000000" w14:paraId="000003F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 la información del pedido y los detalles de envío.</w:t>
            </w:r>
          </w:p>
          <w:p w:rsidR="00000000" w:rsidDel="00000000" w:rsidP="00000000" w:rsidRDefault="00000000" w:rsidRPr="00000000" w14:paraId="000003F3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el estado del pedido a “enviado”.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gridCol w:w="6045"/>
              <w:tblGridChange w:id="0">
                <w:tblGrid>
                  <w:gridCol w:w="2700"/>
                  <w:gridCol w:w="6045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4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3F5">
                  <w:pPr>
                    <w:spacing w:after="160" w:before="20" w:lineRule="auto"/>
                    <w:ind w:left="1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proveedor debe gestionar el envío de pedidos confirmados a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7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8">
                  <w:pPr>
                    <w:spacing w:after="160" w:lineRule="auto"/>
                    <w:ind w:left="120" w:right="3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pedido se marca como enviado en el sistema.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9">
                  <w:pPr>
                    <w:spacing w:after="240" w:before="240" w:lineRule="auto"/>
                    <w:ind w:left="100" w:right="6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3FA">
                  <w:pPr>
                    <w:spacing w:after="240" w:before="240" w:lineRule="auto"/>
                    <w:ind w:left="720" w:right="62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 la información de envío es incorrecta, el sistema muestra un mensaje de error.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C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D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 veces por dia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E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3FF">
                  <w:pPr>
                    <w:spacing w:after="160" w:lineRule="auto"/>
                    <w:ind w:left="120" w:right="20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00">
                  <w:pPr>
                    <w:spacing w:after="160" w:lineRule="auto"/>
                    <w:ind w:left="12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01">
                  <w:pPr>
                    <w:spacing w:after="160" w:lineRule="auto"/>
                    <w:ind w:left="120" w:right="44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402">
            <w:pPr>
              <w:spacing w:after="240" w:before="240" w:lineRule="auto"/>
              <w:ind w:left="4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E">
            <w:pPr>
              <w:spacing w:before="20" w:lineRule="auto"/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0">
            <w:pPr>
              <w:spacing w:before="20" w:lineRule="auto"/>
              <w:ind w:left="12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CU0015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1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3">
            <w:pPr>
              <w:ind w:left="120" w:right="3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Hacer Devoluciones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4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6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Mendez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7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9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A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C">
            <w:pPr>
              <w:ind w:left="120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D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F">
            <w:pPr>
              <w:ind w:left="120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0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2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3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5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cliente devolver algún producto en mala condición o con algunos detalles.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6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427">
            <w:pPr>
              <w:spacing w:after="240" w:before="240" w:lineRule="auto"/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8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9">
            <w:pPr>
              <w:ind w:left="120" w:right="1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42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B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RF02,RF05,RF07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E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0">
            <w:pPr>
              <w:ind w:left="120" w:right="3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debe estar registrado en el sistema.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1">
            <w:pPr>
              <w:spacing w:before="20" w:lineRule="auto"/>
              <w:ind w:left="120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432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 la sección de “Devolución”.</w:t>
            </w:r>
          </w:p>
          <w:p w:rsidR="00000000" w:rsidDel="00000000" w:rsidP="00000000" w:rsidRDefault="00000000" w:rsidRPr="00000000" w14:paraId="00000433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el producto</w:t>
            </w:r>
          </w:p>
          <w:p w:rsidR="00000000" w:rsidDel="00000000" w:rsidP="00000000" w:rsidRDefault="00000000" w:rsidRPr="00000000" w14:paraId="00000434">
            <w:pPr>
              <w:spacing w:after="240" w:before="240" w:lineRule="auto"/>
              <w:ind w:left="4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 el motivo de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devolución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adjunta pruebas.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5">
                  <w:pPr>
                    <w:spacing w:after="160" w:before="2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436">
                  <w:pPr>
                    <w:spacing w:after="160" w:before="20" w:lineRule="auto"/>
                    <w:ind w:left="1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entra al link de la tienda, se dirige a la opción de devolución y selecciona el producto y las razones por la cuales quiere realizar esta acción.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8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9">
                  <w:pPr>
                    <w:spacing w:after="160" w:lineRule="auto"/>
                    <w:ind w:left="120" w:right="3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sistema debe permitir el adjuntar imágenes como prueba del testimonio y razones del cliente.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A">
                  <w:pPr>
                    <w:spacing w:after="240" w:before="240" w:lineRule="auto"/>
                    <w:ind w:left="100" w:right="6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43B">
                  <w:pPr>
                    <w:numPr>
                      <w:ilvl w:val="0"/>
                      <w:numId w:val="2"/>
                    </w:numPr>
                    <w:spacing w:after="0" w:afterAutospacing="0" w:before="240" w:lineRule="auto"/>
                    <w:ind w:left="720" w:right="6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producto pierde garantia</w:t>
                  </w:r>
                </w:p>
                <w:p w:rsidR="00000000" w:rsidDel="00000000" w:rsidP="00000000" w:rsidRDefault="00000000" w:rsidRPr="00000000" w14:paraId="0000043C">
                  <w:pPr>
                    <w:numPr>
                      <w:ilvl w:val="0"/>
                      <w:numId w:val="2"/>
                    </w:numPr>
                    <w:spacing w:after="240" w:before="0" w:beforeAutospacing="0" w:lineRule="auto"/>
                    <w:ind w:left="720" w:right="6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producto no cuenta con daños de fabrica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E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3F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Las necesarias por el cliente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40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41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42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43">
                  <w:pPr>
                    <w:spacing w:after="160" w:lineRule="auto"/>
                    <w:ind w:left="120" w:right="44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444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5"/>
        <w:gridCol w:w="5970"/>
        <w:tblGridChange w:id="0">
          <w:tblGrid>
            <w:gridCol w:w="2145"/>
            <w:gridCol w:w="675"/>
            <w:gridCol w:w="5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1">
            <w:pPr>
              <w:spacing w:before="20" w:lineRule="auto"/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3">
            <w:pPr>
              <w:spacing w:before="20" w:lineRule="auto"/>
              <w:ind w:left="12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CU0016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4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6">
            <w:pPr>
              <w:ind w:left="120" w:right="3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Gestionar carrito de compras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7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9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Mendez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A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C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11/11/2024</w:t>
            </w:r>
          </w:p>
        </w:tc>
      </w:tr>
      <w:tr>
        <w:trPr>
          <w:cantSplit w:val="0"/>
          <w:trHeight w:val="769.7460937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D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F">
            <w:pPr>
              <w:ind w:left="120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0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2">
            <w:pPr>
              <w:ind w:left="120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3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5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6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8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generará una lista con los productos que el cliente desea para después realizar la compra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9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48A">
            <w:pPr>
              <w:spacing w:after="240" w:before="240" w:lineRule="auto"/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B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C">
            <w:pPr>
              <w:ind w:left="120" w:right="1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48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E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RF02,RF05,RF07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1">
            <w:pPr>
              <w:ind w:left="1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3">
            <w:pPr>
              <w:ind w:left="120" w:right="3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cliente debe estar registrado en el sistema.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4">
            <w:pPr>
              <w:spacing w:before="20" w:lineRule="auto"/>
              <w:ind w:left="120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495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 accede a la sección de “Productos”.</w:t>
            </w:r>
          </w:p>
          <w:p w:rsidR="00000000" w:rsidDel="00000000" w:rsidP="00000000" w:rsidRDefault="00000000" w:rsidRPr="00000000" w14:paraId="00000496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los productos deseados</w:t>
            </w:r>
          </w:p>
          <w:p w:rsidR="00000000" w:rsidDel="00000000" w:rsidP="00000000" w:rsidRDefault="00000000" w:rsidRPr="00000000" w14:paraId="00000497">
            <w:pPr>
              <w:spacing w:after="240" w:before="240" w:lineRule="auto"/>
              <w:ind w:left="4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realizar la compra en el momento o después.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0.1621160409554"/>
              <w:gridCol w:w="5944.837883959044"/>
              <w:tblGridChange w:id="0">
                <w:tblGrid>
                  <w:gridCol w:w="2830.1621160409554"/>
                  <w:gridCol w:w="5944.837883959044"/>
                </w:tblGrid>
              </w:tblGridChange>
            </w:tblGrid>
            <w:tr>
              <w:trPr>
                <w:cantSplit w:val="0"/>
                <w:trHeight w:val="2325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98">
                  <w:pPr>
                    <w:spacing w:after="160" w:before="2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ESCENARIO:</w:t>
                  </w:r>
                </w:p>
                <w:p w:rsidR="00000000" w:rsidDel="00000000" w:rsidP="00000000" w:rsidRDefault="00000000" w:rsidRPr="00000000" w14:paraId="00000499">
                  <w:pPr>
                    <w:spacing w:after="160" w:before="20" w:lineRule="auto"/>
                    <w:ind w:left="1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se dirigirá al link de la tienda y a medida que mira qué productos desea los podrá seleccionar y estos se guardaran en el carrito para poder comprarlos en otro momento o generar una sola compra con todos los productos seleccionados.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9B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Post-condición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9C">
                  <w:pPr>
                    <w:spacing w:after="160" w:lineRule="auto"/>
                    <w:ind w:left="120" w:right="3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sistema debe permitir el guardar estos productos actualizando su información si se llegaran a generar cambios en estos.</w:t>
                  </w:r>
                </w:p>
              </w:tc>
            </w:tr>
            <w:tr>
              <w:trPr>
                <w:cantSplit w:val="0"/>
                <w:trHeight w:val="1905" w:hRule="atLeast"/>
                <w:tblHeader w:val="0"/>
              </w:trPr>
              <w:tc>
                <w:tcPr>
                  <w:gridSpan w:val="2"/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9D">
                  <w:pPr>
                    <w:spacing w:after="240" w:before="240" w:lineRule="auto"/>
                    <w:ind w:left="100" w:right="6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Excepciones         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49E">
                  <w:pPr>
                    <w:numPr>
                      <w:ilvl w:val="0"/>
                      <w:numId w:val="2"/>
                    </w:numPr>
                    <w:spacing w:after="240" w:before="240" w:lineRule="auto"/>
                    <w:ind w:left="720" w:right="6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producto ha sido retirado de venta.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0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Frecuencia esperada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1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Las necesarias por el cliente</w:t>
                  </w:r>
                </w:p>
              </w:tc>
            </w:tr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2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Prioridad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3">
                  <w:pPr>
                    <w:spacing w:after="160" w:lineRule="auto"/>
                    <w:ind w:left="120" w:right="20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4">
                  <w:pPr>
                    <w:spacing w:after="160" w:lineRule="auto"/>
                    <w:ind w:left="120" w:firstLine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Comentarios</w:t>
                  </w:r>
                </w:p>
              </w:tc>
              <w:tc>
                <w:tcPr>
                  <w:tcBorders>
                    <w:top w:color="808080" w:space="0" w:sz="6" w:val="single"/>
                    <w:left w:color="808080" w:space="0" w:sz="6" w:val="single"/>
                    <w:bottom w:color="808080" w:space="0" w:sz="6" w:val="single"/>
                    <w:right w:color="808080" w:space="0" w:sz="6" w:val="single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4A5">
                  <w:pPr>
                    <w:spacing w:after="160" w:lineRule="auto"/>
                    <w:ind w:left="120" w:right="44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Sin comentarios</w:t>
                  </w:r>
                </w:p>
              </w:tc>
            </w:tr>
          </w:tbl>
          <w:p w:rsidR="00000000" w:rsidDel="00000000" w:rsidP="00000000" w:rsidRDefault="00000000" w:rsidRPr="00000000" w14:paraId="000004A6">
            <w:pPr>
              <w:spacing w:after="240" w:before="240" w:lineRule="auto"/>
              <w:ind w:left="4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sectPrChange w:author="Manuel Rivera" w:id="0" w:date="2024-11-12T01:18:38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AA">
    <w:pPr>
      <w:rPr>
        <w:ins w:author="Manuel Rivera" w:id="6" w:date="2024-11-12T01:18:38Z"/>
      </w:rPr>
    </w:pPr>
    <w:ins w:author="Manuel Rivera" w:id="6" w:date="2024-11-12T01:18:3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